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9FEE" w14:textId="6EA7A104" w:rsidR="00E5678E" w:rsidRPr="00E5678E" w:rsidRDefault="00E5678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l-SI" w:eastAsia="de-AT"/>
        </w:rPr>
      </w:pPr>
      <w:bookmarkStart w:id="0" w:name="_Hlk180747463"/>
      <w:r w:rsidRPr="00E56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l-SI" w:eastAsia="de-AT"/>
        </w:rPr>
        <w:t xml:space="preserve">Izbor tem iz okoljske in socialne zgodovine </w:t>
      </w:r>
    </w:p>
    <w:p w14:paraId="3346DF09" w14:textId="08E1E1FC" w:rsidR="00CF2D5E" w:rsidRPr="00386DEB" w:rsidRDefault="00890959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Ker je okoljska zgodovina kljub številčnejšim študijam, še vedno manj poznan</w:t>
      </w:r>
      <w:r w:rsidR="00250DF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</w:t>
      </w:r>
      <w:r w:rsidR="00250DF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raziskovalno področje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zgodovinopisja v našem prostoru, smo pripravili</w:t>
      </w:r>
      <w:r w:rsidR="001A4494" w:rsidRPr="00CA1EC4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izbor temeljnih</w:t>
      </w:r>
      <w:r w:rsidR="000B3D38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okoljsko</w:t>
      </w:r>
      <w:r w:rsidR="000B3D38" w:rsidRPr="0089163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zgodovinskih </w:t>
      </w:r>
      <w:r w:rsidR="001A4494" w:rsidRPr="00CA1EC4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tem, ki se deloma prekrivajo</w:t>
      </w:r>
      <w:r w:rsidR="00CA1EC4" w:rsidRPr="00CA1EC4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. </w:t>
      </w:r>
      <w:r w:rsidR="00CA1EC4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Za t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>ist</w:t>
      </w:r>
      <w:r w:rsid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>e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, ki se želite v to področje bolj poglobiti, pripenjamo seznam temeljne </w:t>
      </w:r>
      <w:r w:rsidR="00751629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tuje 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literature, </w:t>
      </w:r>
      <w:r w:rsidR="00386DEB">
        <w:rPr>
          <w:rFonts w:ascii="Times New Roman" w:hAnsi="Times New Roman" w:cs="Times New Roman"/>
          <w:color w:val="000000"/>
          <w:sz w:val="24"/>
          <w:szCs w:val="24"/>
          <w:lang w:val="sl-SI"/>
        </w:rPr>
        <w:t>s pomo</w:t>
      </w:r>
      <w:r w:rsidR="00386DE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čjo katere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se lahko podrobneje seznanite s stanjem raziskav</w:t>
      </w:r>
      <w:r w:rsidR="00751629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v Evropi in svetu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, </w:t>
      </w:r>
      <w:r w:rsidR="00751629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s </w:t>
      </w:r>
      <w:r w:rsidR="00CA1EC4" w:rsidRPr="00CA1EC4">
        <w:rPr>
          <w:rFonts w:ascii="Times New Roman" w:hAnsi="Times New Roman" w:cs="Times New Roman"/>
          <w:color w:val="000000"/>
          <w:sz w:val="24"/>
          <w:szCs w:val="24"/>
          <w:lang w:val="sl-SI"/>
        </w:rPr>
        <w:t>temami, metodami in koncepti okoljske zgodovine.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</w:t>
      </w:r>
    </w:p>
    <w:p w14:paraId="200D6D2D" w14:textId="7D1F2A8F" w:rsidR="008158B2" w:rsidRDefault="008158B2" w:rsidP="008158B2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sl-SI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Podrobnejših tem </w:t>
      </w:r>
      <w:r w:rsidRPr="00890959">
        <w:rPr>
          <w:rFonts w:ascii="Times New Roman" w:hAnsi="Times New Roman" w:cs="Times New Roman"/>
          <w:b/>
          <w:bCs/>
          <w:color w:val="000000"/>
          <w:sz w:val="24"/>
          <w:szCs w:val="24"/>
          <w:lang w:val="sl-SI"/>
        </w:rPr>
        <w:t>socialne zgodovine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, ki je v slovenskem prostoru precej bolje obdelana in širše poznana, ne bomo navajali, spodbujamo pa </w:t>
      </w:r>
      <w:r w:rsidR="003621C2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lastno kreativnost in 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>raziskave, ki bi se posvetile manj raziskanim vidikom</w:t>
      </w:r>
      <w:ins w:id="1" w:author="Uporabnik" w:date="2024-11-11T09:01:00Z" w16du:dateUtc="2024-11-11T08:01:00Z">
        <w:r w:rsidR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t xml:space="preserve"> širšim vidikom socialne in kulturne zgod</w:t>
        </w:r>
      </w:ins>
      <w:ins w:id="2" w:author="Uporabnik" w:date="2024-11-11T09:02:00Z" w16du:dateUtc="2024-11-11T08:02:00Z">
        <w:r w:rsidR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t>o</w:t>
        </w:r>
      </w:ins>
      <w:ins w:id="3" w:author="Uporabnik" w:date="2024-11-11T09:01:00Z" w16du:dateUtc="2024-11-11T08:01:00Z">
        <w:r w:rsidR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t>vine</w:t>
        </w:r>
      </w:ins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kot so </w:t>
      </w:r>
      <w:r w:rsidR="00386DEB">
        <w:rPr>
          <w:rFonts w:ascii="Times New Roman" w:hAnsi="Times New Roman" w:cs="Times New Roman"/>
          <w:color w:val="000000"/>
          <w:sz w:val="24"/>
          <w:szCs w:val="24"/>
          <w:lang w:val="sl-SI"/>
        </w:rPr>
        <w:t>denimo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</w:t>
      </w:r>
      <w:r w:rsidR="00406CDD">
        <w:rPr>
          <w:rFonts w:ascii="Times New Roman" w:hAnsi="Times New Roman" w:cs="Times New Roman"/>
          <w:color w:val="000000"/>
          <w:sz w:val="24"/>
          <w:szCs w:val="24"/>
          <w:lang w:val="sl-SI"/>
        </w:rPr>
        <w:t>individualne in kolektivne percepcije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telesa,</w:t>
      </w:r>
      <w:r w:rsidR="00406CDD"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kolektivna in individualna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čust</w:t>
      </w:r>
      <w:r w:rsidR="00406CDD">
        <w:rPr>
          <w:rFonts w:ascii="Times New Roman" w:hAnsi="Times New Roman" w:cs="Times New Roman"/>
          <w:color w:val="000000"/>
          <w:sz w:val="24"/>
          <w:szCs w:val="24"/>
          <w:lang w:val="sl-SI"/>
        </w:rPr>
        <w:t>va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, </w:t>
      </w:r>
      <w:r w:rsidR="00406CDD">
        <w:rPr>
          <w:rFonts w:ascii="Times New Roman" w:hAnsi="Times New Roman" w:cs="Times New Roman"/>
          <w:color w:val="000000"/>
          <w:sz w:val="24"/>
          <w:szCs w:val="24"/>
          <w:lang w:val="sl-SI"/>
        </w:rPr>
        <w:t>individualne in kolektivne percepcije</w:t>
      </w:r>
      <w:r>
        <w:rPr>
          <w:rFonts w:ascii="Times New Roman" w:hAnsi="Times New Roman" w:cs="Times New Roman"/>
          <w:color w:val="000000"/>
          <w:sz w:val="24"/>
          <w:szCs w:val="24"/>
          <w:lang w:val="sl-SI"/>
        </w:rPr>
        <w:t xml:space="preserve"> posameznih družbenih skupin</w:t>
      </w:r>
      <w:ins w:id="4" w:author="Uporabnik" w:date="2024-11-11T09:01:00Z" w16du:dateUtc="2024-11-11T08:01:00Z">
        <w:r w:rsidR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t>, kolektivne in indi</w:t>
        </w:r>
      </w:ins>
      <w:ins w:id="5" w:author="Uporabnik" w:date="2024-11-11T09:02:00Z" w16du:dateUtc="2024-11-11T08:02:00Z">
        <w:r w:rsidR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t>vidualne identitete.</w:t>
        </w:r>
      </w:ins>
      <w:del w:id="6" w:author="Uporabnik" w:date="2024-11-11T09:01:00Z" w16du:dateUtc="2024-11-11T08:01:00Z">
        <w:r w:rsidDel="00406CDD">
          <w:rPr>
            <w:rFonts w:ascii="Times New Roman" w:hAnsi="Times New Roman" w:cs="Times New Roman"/>
            <w:color w:val="000000"/>
            <w:sz w:val="24"/>
            <w:szCs w:val="24"/>
            <w:lang w:val="sl-SI"/>
          </w:rPr>
          <w:delText xml:space="preserve"> </w:delText>
        </w:r>
      </w:del>
    </w:p>
    <w:p w14:paraId="3E895875" w14:textId="77777777" w:rsidR="008158B2" w:rsidRPr="00CA1EC4" w:rsidRDefault="008158B2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0AF026FA" w14:textId="6DD09785" w:rsidR="00CA1EC4" w:rsidRPr="00F8647A" w:rsidRDefault="00751629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</w:pPr>
      <w:r w:rsidRPr="00F864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>Izbor t</w:t>
      </w:r>
      <w:r w:rsidR="00CA1EC4" w:rsidRPr="00F864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>em</w:t>
      </w:r>
      <w:r w:rsidR="00FC5C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 xml:space="preserve"> (</w:t>
      </w:r>
      <w:r w:rsidR="00BE0B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>veljajo za vsa zgodovinska obdobja</w:t>
      </w:r>
      <w:r w:rsidR="00FC5C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>)</w:t>
      </w:r>
      <w:r w:rsidR="00CA1EC4" w:rsidRPr="00F864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l-SI" w:eastAsia="de-AT"/>
        </w:rPr>
        <w:t>:</w:t>
      </w:r>
    </w:p>
    <w:p w14:paraId="40E73CED" w14:textId="723E42B3" w:rsidR="00CF2D5E" w:rsidRPr="00CF2D5E" w:rsidRDefault="00860D2B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</w:t>
      </w:r>
      <w:r w:rsidR="00CF2D5E"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kolje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kot rezultat interakcije med človekom</w:t>
      </w:r>
      <w:r w:rsidR="00966F4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in ostalo naravo</w:t>
      </w:r>
    </w:p>
    <w:p w14:paraId="02193614" w14:textId="60A563D6" w:rsidR="00CF2D5E" w:rsidRPr="00CF2D5E" w:rsidRDefault="00CF2D5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Vpliv okolja na človeka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(</w:t>
      </w:r>
      <w:r w:rsidR="003F394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temo predstavite </w:t>
      </w:r>
      <w:r w:rsidR="00BE0B1F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kompleksn</w:t>
      </w:r>
      <w:r w:rsidR="003F394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o,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v </w:t>
      </w:r>
      <w:r w:rsidR="003F394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konkretni 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družben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o-gospodar</w:t>
      </w:r>
      <w:r w:rsidR="00F4668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s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i stvarnosti</w:t>
      </w:r>
      <w:r w:rsidR="003F394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, s čimer se izognete determinističnemu pretiravanju na področju vpliva okolja na človeško družbo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)</w:t>
      </w:r>
    </w:p>
    <w:p w14:paraId="1C3C58E9" w14:textId="1FEDE55C" w:rsidR="00CF2D5E" w:rsidRPr="00CF2D5E" w:rsidRDefault="00CF2D5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Kolektivne in individualne percepcije okolja: kultura, tradicija, umetnost, idejn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o-mentalitetni</w:t>
      </w: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pristopi, gibanja 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na različnih ravneh</w:t>
      </w:r>
      <w:r w:rsidR="00BE0B1F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: različne ravni od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mikrozgodovinsk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ih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do globalnozgodovinsk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ih obravnav</w:t>
      </w:r>
    </w:p>
    <w:p w14:paraId="522BAC9A" w14:textId="307D8EF1" w:rsidR="00CF2D5E" w:rsidRPr="00CF2D5E" w:rsidRDefault="00CF2D5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Okolje in religij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e</w:t>
      </w: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v različnih obdobjih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(vera in interpretacije okolja; človeška ravnavanja v okolju, temelječa na verskih predstavah</w:t>
      </w:r>
      <w:r w:rsidR="003F394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; religiozna dejanja, povezana z naravnimi nesrečami ...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)</w:t>
      </w:r>
    </w:p>
    <w:p w14:paraId="569A0CAC" w14:textId="77777777" w:rsidR="00BE0B1F" w:rsidRPr="00CF2D5E" w:rsidRDefault="00BE0B1F" w:rsidP="00BE0B1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Okoljska zgodovina mest</w:t>
      </w:r>
    </w:p>
    <w:p w14:paraId="6EE4FDAB" w14:textId="77777777" w:rsidR="00BE0B1F" w:rsidRPr="00CF2D5E" w:rsidRDefault="00BE0B1F" w:rsidP="00BE0B1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Okoljski vidiki agrarne zgodovine</w:t>
      </w:r>
    </w:p>
    <w:p w14:paraId="70896523" w14:textId="2DFFA7EC" w:rsidR="00CF2D5E" w:rsidRPr="00CF2D5E" w:rsidRDefault="00CF2D5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Okolje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in</w:t>
      </w: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zdrav</w:t>
      </w:r>
      <w:r w:rsidR="00860D2B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je </w:t>
      </w:r>
      <w:r w:rsidR="00966F4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ljudi, živali </w:t>
      </w:r>
      <w:r w:rsidR="00085503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in </w:t>
      </w:r>
      <w:r w:rsidR="00966F4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rastlin</w:t>
      </w:r>
    </w:p>
    <w:p w14:paraId="61F9DDB5" w14:textId="43D9D7EF" w:rsidR="00CF2D5E" w:rsidRDefault="00CF2D5E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Človek, </w:t>
      </w:r>
      <w:r w:rsidR="00085503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okolje</w:t>
      </w: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in pravo</w:t>
      </w:r>
    </w:p>
    <w:p w14:paraId="49BB5B78" w14:textId="61D93281" w:rsidR="00966F45" w:rsidRPr="00CF2D5E" w:rsidRDefault="00966F45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Rabe naravnih virov in omejitve rab naravnih virov; trajnostne in netrajnostne rabe v družbeno- in gospodarskozgodovinsk</w:t>
      </w:r>
      <w:r w:rsidR="007C3471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</w:t>
      </w:r>
      <w:r w:rsidR="007C3471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kontekstu</w:t>
      </w:r>
      <w:r w:rsidR="00E52470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; dostopnost naravnih virov različn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im</w:t>
      </w:r>
      <w:r w:rsidR="00E52470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družben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im</w:t>
      </w:r>
      <w:r w:rsidR="00E52470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skupin</w:t>
      </w:r>
      <w:r w:rsidR="00A76DDC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am</w:t>
      </w:r>
    </w:p>
    <w:p w14:paraId="25BA5026" w14:textId="173DC571" w:rsidR="00E52470" w:rsidRDefault="009360EB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Človekov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o spreminjanje in o</w:t>
      </w:r>
      <w:r w:rsidR="00966F4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bremenjevanje okolja v predindustrijski in industrijski dobi</w:t>
      </w:r>
      <w:r w:rsidR="00CF2D5E"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 </w:t>
      </w:r>
    </w:p>
    <w:p w14:paraId="24BF61EB" w14:textId="77777777" w:rsidR="00966F45" w:rsidRPr="00CF2D5E" w:rsidRDefault="00966F45" w:rsidP="00CF2D5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Varovanje okolja</w:t>
      </w:r>
    </w:p>
    <w:p w14:paraId="2C2DCE59" w14:textId="63BD9F3F" w:rsidR="00CF2D5E" w:rsidRPr="00CF2D5E" w:rsidRDefault="00CF2D5E" w:rsidP="00BE0B1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Politična </w:t>
      </w:r>
      <w:r w:rsidR="00966F45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in nacionalna </w:t>
      </w:r>
      <w:r w:rsidRPr="00CF2D5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zgodovina okolja</w:t>
      </w:r>
    </w:p>
    <w:p w14:paraId="26617065" w14:textId="4C15ADBB" w:rsidR="000E4351" w:rsidRDefault="009360EB" w:rsidP="00967F9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Zgodovina naravnih nesreč, ukrepanja ob njih, prilagajanja nanje</w:t>
      </w:r>
      <w:bookmarkEnd w:id="0"/>
    </w:p>
    <w:p w14:paraId="7FB69F5C" w14:textId="77777777" w:rsidR="008158B2" w:rsidRDefault="008158B2" w:rsidP="00890959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sl-SI"/>
        </w:rPr>
      </w:pPr>
    </w:p>
    <w:p w14:paraId="6F969A79" w14:textId="00DED5A4" w:rsidR="00E5678E" w:rsidRPr="008158B2" w:rsidRDefault="008158B2" w:rsidP="00890959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sl-SI"/>
        </w:rPr>
      </w:pPr>
      <w:r w:rsidRPr="008158B2">
        <w:rPr>
          <w:rFonts w:ascii="Times New Roman" w:hAnsi="Times New Roman" w:cs="Times New Roman"/>
          <w:b/>
          <w:bCs/>
          <w:color w:val="000000"/>
          <w:sz w:val="24"/>
          <w:szCs w:val="24"/>
          <w:lang w:val="sl-SI"/>
        </w:rPr>
        <w:t>Seznam priporočljive literature:</w:t>
      </w:r>
    </w:p>
    <w:p w14:paraId="50B516C6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Kot kratek vpogled za začetek pripočamo branje dveh preglednih člankov, ki vas usmerjata k nadaljnji temelji literaturi: </w:t>
      </w:r>
    </w:p>
    <w:p w14:paraId="4E378C9C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lastRenderedPageBreak/>
        <w:t xml:space="preserve">McNeill, J. R. “Observations on the Nature and Culture of Environmental History.ˮ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History and Theory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42 (2003): 5–43, prosto dostopno na </w:t>
      </w:r>
      <w:r w:rsidR="00000000">
        <w:fldChar w:fldCharType="begin"/>
      </w:r>
      <w:r w:rsidR="00000000" w:rsidRPr="00406CDD">
        <w:rPr>
          <w:lang w:val="en-GB"/>
          <w:rPrChange w:id="7" w:author="Uporabnik" w:date="2024-11-11T08:59:00Z" w16du:dateUtc="2024-11-11T07:59:00Z">
            <w:rPr/>
          </w:rPrChange>
        </w:rPr>
        <w:instrText>HYPERLINK "https://doi.org/10.1046/j.1468-2303.2003.00255.x"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t>https://doi.org/10.1046/j.1468-2303.2003.00255.x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441A1EFA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McNeill, J. R. “The State of the Field of Environmental History.ˮ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Annual Review of Environment and Resources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(2010): 345–374. </w:t>
      </w:r>
      <w:hyperlink r:id="rId4" w:history="1">
        <w:r w:rsidRPr="00E5678E">
          <w:rPr>
            <w:rStyle w:val="Hiperpovezava"/>
            <w:rFonts w:ascii="Times New Roman" w:eastAsia="Times New Roman" w:hAnsi="Times New Roman" w:cs="Times New Roman"/>
            <w:sz w:val="24"/>
            <w:szCs w:val="24"/>
            <w:lang w:val="sl-SI" w:eastAsia="de-AT"/>
          </w:rPr>
          <w:t>http://dx.doi.org/10.1146/annurev-environ-040609-105431</w:t>
        </w:r>
      </w:hyperlink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, prosto dostopno na: </w:t>
      </w:r>
      <w:r w:rsidR="00000000">
        <w:fldChar w:fldCharType="begin"/>
      </w:r>
      <w:r w:rsidR="00000000" w:rsidRPr="00406CDD">
        <w:rPr>
          <w:lang w:val="it-IT"/>
          <w:rPrChange w:id="8" w:author="Uporabnik" w:date="2024-11-11T08:59:00Z" w16du:dateUtc="2024-11-11T07:59:00Z">
            <w:rPr/>
          </w:rPrChange>
        </w:rPr>
        <w:instrText>HYPERLINK "https://www.researchgate.net/publication/228203552_The_State_of_the_Field_of_Environmental_History"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t>https://www.researchgate.net/publication/228203552_The_State_of_the_Field_of_Environmental_History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392342A6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18C0AE60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Še vedno zelo aktualno predstavitev okoljske zgodovine, vključno z metodami, koncepti in pregledom raziskav, ponuja delo Winiwarter, V. in M. Knoll.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Umweltgeschichte: Eine Einführung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. Köln: Böhlau, 2007. Kazalo je prosto dostopno tu: </w:t>
      </w:r>
      <w:hyperlink r:id="rId5" w:history="1">
        <w:r w:rsidRPr="00E5678E">
          <w:rPr>
            <w:rStyle w:val="Hiperpovezava"/>
            <w:rFonts w:ascii="Times New Roman" w:eastAsia="Times New Roman" w:hAnsi="Times New Roman" w:cs="Times New Roman"/>
            <w:sz w:val="24"/>
            <w:szCs w:val="24"/>
            <w:lang w:val="sl-SI" w:eastAsia="de-AT"/>
          </w:rPr>
          <w:t>https://www.utb.de/doi/book/10.36198/9783838525211</w:t>
        </w:r>
      </w:hyperlink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32EE6B13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7F8E7557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Preglede raziskav posameznih okoljskozgodovinskih vsebin (vpoglede v izbor temeljnih raziskovalnih tem v vsakem od zgodovinskih obdobij; pregled okoljskozgodovinskih raziskav po celinah ter pregled izbora obravnavanih okoljskih vsebin) ponuja zbornik</w:t>
      </w:r>
    </w:p>
    <w:p w14:paraId="173888B6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McNeill, J. R. in E. S. Mauldin, ur.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A Companion to Global Environmental History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. Chichester: Wiley Blackwell, 2015. Kazalo je prosto dostopno tu: </w:t>
      </w:r>
      <w:r w:rsidR="00000000">
        <w:fldChar w:fldCharType="begin"/>
      </w:r>
      <w:r w:rsidR="00000000" w:rsidRPr="00406CDD">
        <w:rPr>
          <w:lang w:val="sl-SI"/>
          <w:rPrChange w:id="9" w:author="Uporabnik" w:date="2024-11-11T08:59:00Z" w16du:dateUtc="2024-11-11T07:59:00Z">
            <w:rPr/>
          </w:rPrChange>
        </w:rPr>
        <w:instrText>HYPERLINK "https://onlinelibrary.wiley.com/doi/book/10.1002/9781118279519?msockid=1bbf885d53856ddb20f79d5e522c6cfe"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t>https://onlinelibrary.wiley.com/doi/book/10.1002/9781118279519?msockid=1bbf885d53856ddb20f79d5e522c6cfe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6EE17C91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5B74A755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Pregled raziskav širše palete okoljskozgodovinskih tem najdete v </w:t>
      </w:r>
    </w:p>
    <w:p w14:paraId="25444E02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Isenberg, A. C., ur.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The Oxford Handbook of Environmental History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. New York: Oxford University Press, 2014. Kazalo je prosto dostopno tu: </w:t>
      </w:r>
      <w:r w:rsidR="00000000">
        <w:fldChar w:fldCharType="begin"/>
      </w:r>
      <w:r w:rsidR="00000000" w:rsidRPr="00406CDD">
        <w:rPr>
          <w:lang w:val="en-GB"/>
          <w:rPrChange w:id="10" w:author="Uporabnik" w:date="2024-11-11T08:59:00Z" w16du:dateUtc="2024-11-11T07:59:00Z">
            <w:rPr/>
          </w:rPrChange>
        </w:rPr>
        <w:instrText>HYPERLINK "https://doi.org/10.1093/oxfordhb/9780195324907.013.0026"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t>https://doi.org/10.1093/oxfordhb/9780195324907.013.0026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48716C4E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4254D469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Med tematskimi pregledi, mlajšimi od zgoraj navedenih del, izstopata podnebnozgodovinska:</w:t>
      </w:r>
    </w:p>
    <w:p w14:paraId="4B65A572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t xml:space="preserve">White, S., Ch. Pfister in F. Mauelshagen, ur. </w:t>
      </w:r>
      <w:r w:rsidRPr="00E5678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de-AT"/>
        </w:rPr>
        <w:t>The Palgrave Handbook of Climate History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. 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de-AT"/>
        </w:rPr>
        <w:t xml:space="preserve">London: Palgrave Macmillan, 2018. Kazalo je dostopno tu: </w:t>
      </w:r>
      <w:r w:rsidR="00000000">
        <w:fldChar w:fldCharType="begin"/>
      </w:r>
      <w:r w:rsidR="00000000" w:rsidRPr="00406CDD">
        <w:rPr>
          <w:lang w:val="it-IT"/>
          <w:rPrChange w:id="11" w:author="Uporabnik" w:date="2024-11-11T08:59:00Z" w16du:dateUtc="2024-11-11T07:59:00Z">
            <w:rPr/>
          </w:rPrChange>
        </w:rPr>
        <w:instrText>HYPERLINK "https://link.springer.com/book/10.1057/978-1-137-43020-5"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it-IT" w:eastAsia="de-AT"/>
        </w:rPr>
        <w:t>https://link.springer.com/book/10.1057/978-1-137-43020-5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it-IT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de-AT"/>
        </w:rPr>
        <w:t>.</w:t>
      </w:r>
    </w:p>
    <w:p w14:paraId="1588F66F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Pfister Ch. in H. Wanner.</w:t>
      </w:r>
      <w:r w:rsidRPr="00E567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sl-SI" w:eastAsia="de-AT"/>
        </w:rPr>
        <w:t xml:space="preserve"> </w:t>
      </w:r>
      <w:r w:rsidRPr="00E5678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l-SI" w:eastAsia="de-AT"/>
        </w:rPr>
        <w:t>Climate and Society in Europe: the last thousand years</w:t>
      </w:r>
      <w:r w:rsidRPr="00E567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sl-SI" w:eastAsia="de-AT"/>
        </w:rPr>
        <w:t xml:space="preserve">. 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Berne: Haupt, 2021. Kazalo je tule: </w:t>
      </w:r>
      <w:hyperlink r:id="rId6" w:history="1">
        <w:r w:rsidRPr="00E5678E">
          <w:rPr>
            <w:rStyle w:val="Hiperpovezava"/>
            <w:rFonts w:ascii="Times New Roman" w:eastAsia="Times New Roman" w:hAnsi="Times New Roman" w:cs="Times New Roman"/>
            <w:sz w:val="24"/>
            <w:szCs w:val="24"/>
            <w:lang w:val="sl-SI" w:eastAsia="de-AT"/>
          </w:rPr>
          <w:t>https://media.haupt.ch/ihv/9783258082349_Inhaltsverzeichnis.pdf</w:t>
        </w:r>
      </w:hyperlink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4262C901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</w:p>
    <w:p w14:paraId="62C60C8B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Medievistkam in medievistom posebej priporočamo delo Hoffmann, R. C. </w:t>
      </w:r>
      <w:r w:rsidRPr="00E5678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l-SI" w:eastAsia="de-AT"/>
        </w:rPr>
        <w:t>An Environmental History of Medieval Europe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 xml:space="preserve">. 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Cambridge in New York: Cambridge University Press, 2014. Kazalo je dostopno tule: </w:t>
      </w:r>
      <w:r w:rsidR="00000000">
        <w:fldChar w:fldCharType="begin"/>
      </w:r>
      <w:r w:rsidR="00000000" w:rsidRPr="00406CDD">
        <w:rPr>
          <w:lang w:val="en-GB"/>
          <w:rPrChange w:id="12" w:author="Uporabnik" w:date="2024-11-11T08:59:00Z" w16du:dateUtc="2024-11-11T07:59:00Z">
            <w:rPr/>
          </w:rPrChange>
        </w:rPr>
        <w:instrText>HYPERLINK "https://www.academia.edu/54647610/An_Environmental_History_of_Medieval_Europe"</w:instrText>
      </w:r>
      <w:r w:rsidR="00000000">
        <w:fldChar w:fldCharType="separate"/>
      </w:r>
      <w:r w:rsidRPr="00E5678E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t>https://www.academia.edu/54647610/An_Environmental_History_of_Medieval_Europe</w:t>
      </w:r>
      <w:r w:rsidR="00000000">
        <w:rPr>
          <w:rStyle w:val="Hiperpovezava"/>
          <w:rFonts w:ascii="Times New Roman" w:eastAsia="Times New Roman" w:hAnsi="Times New Roman" w:cs="Times New Roman"/>
          <w:sz w:val="24"/>
          <w:szCs w:val="24"/>
          <w:lang w:val="sl-SI" w:eastAsia="de-AT"/>
        </w:rPr>
        <w:fldChar w:fldCharType="end"/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62DC20E3" w14:textId="77777777" w:rsidR="00E5678E" w:rsidRPr="00E5678E" w:rsidRDefault="00E5678E" w:rsidP="00E5678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Raziskovalkam in raziskovalcem 19. in 20. stoletja pa bo za nekatere teme koristil pregled Kupper, P. </w:t>
      </w:r>
      <w:r w:rsidRPr="00E567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l-SI" w:eastAsia="de-AT"/>
        </w:rPr>
        <w:t>Umweltgeschichte</w:t>
      </w: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. Göttingen: Vandenhoeck &amp; Ruprecht, 2021. Kazalo je prosto dostopno tule: </w:t>
      </w:r>
      <w:hyperlink r:id="rId7" w:history="1">
        <w:r w:rsidRPr="00E5678E">
          <w:rPr>
            <w:rStyle w:val="Hiperpovezava"/>
            <w:rFonts w:ascii="Times New Roman" w:eastAsia="Times New Roman" w:hAnsi="Times New Roman" w:cs="Times New Roman"/>
            <w:sz w:val="24"/>
            <w:szCs w:val="24"/>
            <w:lang w:val="sl-SI" w:eastAsia="de-AT"/>
          </w:rPr>
          <w:t>https://www.environmentandsociety.org/sites/default/files/key_docs/kupper_umweltgeschichte_auszug.pdf</w:t>
        </w:r>
      </w:hyperlink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>.</w:t>
      </w:r>
    </w:p>
    <w:p w14:paraId="56AB3E04" w14:textId="31F5C00C" w:rsidR="00BE0B1F" w:rsidRPr="00BE0B1F" w:rsidRDefault="00E5678E" w:rsidP="00967F9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</w:pPr>
      <w:r w:rsidRPr="00E5678E">
        <w:rPr>
          <w:rFonts w:ascii="Times New Roman" w:eastAsia="Times New Roman" w:hAnsi="Times New Roman" w:cs="Times New Roman"/>
          <w:color w:val="000000"/>
          <w:sz w:val="24"/>
          <w:szCs w:val="24"/>
          <w:lang w:val="sl-SI" w:eastAsia="de-AT"/>
        </w:rPr>
        <w:t xml:space="preserve"> </w:t>
      </w:r>
    </w:p>
    <w:sectPr w:rsidR="00BE0B1F" w:rsidRPr="00BE0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porabnik">
    <w15:presenceInfo w15:providerId="None" w15:userId="Uporab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E"/>
    <w:rsid w:val="00006730"/>
    <w:rsid w:val="00085503"/>
    <w:rsid w:val="000B3D38"/>
    <w:rsid w:val="000B75AC"/>
    <w:rsid w:val="000E4351"/>
    <w:rsid w:val="001A4494"/>
    <w:rsid w:val="00250DFB"/>
    <w:rsid w:val="00287138"/>
    <w:rsid w:val="0029151C"/>
    <w:rsid w:val="002E234A"/>
    <w:rsid w:val="0031249C"/>
    <w:rsid w:val="00360D66"/>
    <w:rsid w:val="003621C2"/>
    <w:rsid w:val="00386DEB"/>
    <w:rsid w:val="003F394E"/>
    <w:rsid w:val="00406CDD"/>
    <w:rsid w:val="00414A12"/>
    <w:rsid w:val="004D1E7D"/>
    <w:rsid w:val="005A3A13"/>
    <w:rsid w:val="006B3C8C"/>
    <w:rsid w:val="0073435A"/>
    <w:rsid w:val="00751629"/>
    <w:rsid w:val="007C3471"/>
    <w:rsid w:val="008158B2"/>
    <w:rsid w:val="00860D2B"/>
    <w:rsid w:val="00890959"/>
    <w:rsid w:val="009329C4"/>
    <w:rsid w:val="009360EB"/>
    <w:rsid w:val="009414F3"/>
    <w:rsid w:val="00966F45"/>
    <w:rsid w:val="00967F9D"/>
    <w:rsid w:val="00A214A9"/>
    <w:rsid w:val="00A76DDC"/>
    <w:rsid w:val="00BA14D0"/>
    <w:rsid w:val="00BE0B1F"/>
    <w:rsid w:val="00CA1EC4"/>
    <w:rsid w:val="00CB1410"/>
    <w:rsid w:val="00CC218C"/>
    <w:rsid w:val="00CF2D5E"/>
    <w:rsid w:val="00E41DD1"/>
    <w:rsid w:val="00E52470"/>
    <w:rsid w:val="00E5678E"/>
    <w:rsid w:val="00E91220"/>
    <w:rsid w:val="00F4668C"/>
    <w:rsid w:val="00F8647A"/>
    <w:rsid w:val="00FC5CE6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A1B6"/>
  <w15:chartTrackingRefBased/>
  <w15:docId w15:val="{E13F2796-E0AE-4DAC-AC44-5939E3C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ripombasklic">
    <w:name w:val="annotation reference"/>
    <w:basedOn w:val="Privzetapisavaodstavka"/>
    <w:uiPriority w:val="99"/>
    <w:semiHidden/>
    <w:unhideWhenUsed/>
    <w:rsid w:val="00860D2B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860D2B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860D2B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860D2B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860D2B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60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60D2B"/>
    <w:rPr>
      <w:rFonts w:ascii="Segoe UI" w:hAnsi="Segoe UI" w:cs="Segoe UI"/>
      <w:sz w:val="18"/>
      <w:szCs w:val="18"/>
    </w:rPr>
  </w:style>
  <w:style w:type="paragraph" w:styleId="Navadensplet">
    <w:name w:val="Normal (Web)"/>
    <w:basedOn w:val="Navaden"/>
    <w:uiPriority w:val="99"/>
    <w:unhideWhenUsed/>
    <w:rsid w:val="0093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Revizija">
    <w:name w:val="Revision"/>
    <w:hidden/>
    <w:uiPriority w:val="99"/>
    <w:semiHidden/>
    <w:rsid w:val="00F8647A"/>
    <w:pPr>
      <w:spacing w:after="0" w:line="240" w:lineRule="auto"/>
    </w:pPr>
  </w:style>
  <w:style w:type="character" w:styleId="Hiperpovezava">
    <w:name w:val="Hyperlink"/>
    <w:basedOn w:val="Privzetapisavaodstavka"/>
    <w:uiPriority w:val="99"/>
    <w:unhideWhenUsed/>
    <w:rsid w:val="00E5678E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E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9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nvironmentandsociety.org/sites/default/files/key_docs/kupper_umweltgeschichte_auszu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haupt.ch/ihv/9783258082349_Inhaltsverzeichnis.pdf" TargetMode="External"/><Relationship Id="rId5" Type="http://schemas.openxmlformats.org/officeDocument/2006/relationships/hyperlink" Target="https://www.utb.de/doi/book/10.36198/978383852521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x.doi.org/10.1146/annurev-environ-040609-105431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Zwitter, Ziga</dc:creator>
  <cp:keywords/>
  <dc:description/>
  <cp:lastModifiedBy>Uporabnik</cp:lastModifiedBy>
  <cp:revision>5</cp:revision>
  <dcterms:created xsi:type="dcterms:W3CDTF">2024-11-10T14:44:00Z</dcterms:created>
  <dcterms:modified xsi:type="dcterms:W3CDTF">2024-11-11T08:02:00Z</dcterms:modified>
</cp:coreProperties>
</file>